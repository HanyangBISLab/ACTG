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EB" w:rsidRPr="004D3D38" w:rsidRDefault="006343EA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ACTG 1.10</w:t>
      </w:r>
      <w:r w:rsidR="00E3396F" w:rsidRPr="004D3D38">
        <w:rPr>
          <w:rFonts w:ascii="Helvetica" w:hAnsi="Helvetica"/>
          <w:b/>
          <w:sz w:val="24"/>
        </w:rPr>
        <w:t>: Novel peptide mapping onto gene models</w:t>
      </w:r>
    </w:p>
    <w:p w:rsidR="00E65A2C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Release: Dec. 19, 2016</w:t>
      </w:r>
    </w:p>
    <w:p w:rsidR="00196CE9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proofErr w:type="spellStart"/>
      <w:r w:rsidRPr="004D3D38">
        <w:rPr>
          <w:rFonts w:ascii="Helvetica" w:hAnsi="Helvetica"/>
          <w:b/>
          <w:sz w:val="24"/>
        </w:rPr>
        <w:t>Hanyang</w:t>
      </w:r>
      <w:proofErr w:type="spellEnd"/>
      <w:r w:rsidRPr="004D3D38">
        <w:rPr>
          <w:rFonts w:ascii="Helvetica" w:hAnsi="Helvetica"/>
          <w:b/>
          <w:sz w:val="24"/>
        </w:rPr>
        <w:t xml:space="preserve"> University, Seoul, Korea</w:t>
      </w:r>
    </w:p>
    <w:p w:rsidR="00196CE9" w:rsidRPr="004D3D38" w:rsidRDefault="00196CE9" w:rsidP="00196CE9">
      <w:pPr>
        <w:spacing w:line="480" w:lineRule="auto"/>
        <w:rPr>
          <w:rFonts w:ascii="Helvetica" w:hAnsi="Helvetica"/>
          <w:sz w:val="24"/>
        </w:rPr>
      </w:pPr>
    </w:p>
    <w:p w:rsidR="00E65A2C" w:rsidRPr="004D3D38" w:rsidRDefault="00E65A2C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1. Requirement</w:t>
      </w:r>
    </w:p>
    <w:p w:rsidR="0002381A" w:rsidRPr="004D3D38" w:rsidRDefault="0002381A" w:rsidP="004D3D38">
      <w:pPr>
        <w:spacing w:line="480" w:lineRule="auto"/>
        <w:jc w:val="left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1.1. Software</w:t>
      </w:r>
    </w:p>
    <w:p w:rsidR="00E65A2C" w:rsidRPr="004D3D38" w:rsidRDefault="00E65A2C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ACTG requires Java Running Environment (JRE) 1.7.0_45 or later. If JRE is not installed,</w:t>
      </w:r>
      <w:r w:rsidR="0002381A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 xml:space="preserve">please visit </w:t>
      </w:r>
      <w:r w:rsidR="00065BC7" w:rsidRPr="00065BC7">
        <w:rPr>
          <w:rFonts w:ascii="Helvetica" w:hAnsi="Helvetica"/>
          <w:sz w:val="24"/>
        </w:rPr>
        <w:t>http://www.oracle.com/technetwork/java/index.html</w:t>
      </w:r>
      <w:r w:rsidRPr="004D3D38">
        <w:rPr>
          <w:rFonts w:ascii="Helvetica" w:hAnsi="Helvetica"/>
          <w:sz w:val="24"/>
        </w:rPr>
        <w:t>.</w:t>
      </w:r>
    </w:p>
    <w:p w:rsidR="00E65A2C" w:rsidRPr="004D3D38" w:rsidRDefault="00E65A2C" w:rsidP="00196CE9">
      <w:pPr>
        <w:spacing w:line="480" w:lineRule="auto"/>
        <w:rPr>
          <w:rFonts w:ascii="Helvetica" w:hAnsi="Helvetica"/>
          <w:sz w:val="24"/>
        </w:rPr>
      </w:pPr>
    </w:p>
    <w:p w:rsidR="0002381A" w:rsidRPr="004D3D38" w:rsidRDefault="0002381A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1.2. Hardware</w:t>
      </w:r>
    </w:p>
    <w:p w:rsidR="0002381A" w:rsidRPr="004D3D38" w:rsidRDefault="0002381A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 xml:space="preserve">ACTG’s hardware requirement </w:t>
      </w:r>
      <w:r w:rsidR="00094C14">
        <w:rPr>
          <w:rFonts w:ascii="Helvetica" w:hAnsi="Helvetica"/>
          <w:sz w:val="24"/>
        </w:rPr>
        <w:t>depends on a size of transcriptome model</w:t>
      </w:r>
      <w:r w:rsidR="002A7D98">
        <w:rPr>
          <w:rFonts w:ascii="Helvetica" w:hAnsi="Helvetica"/>
          <w:sz w:val="24"/>
        </w:rPr>
        <w:t xml:space="preserve"> (GTF)</w:t>
      </w:r>
      <w:r w:rsidRPr="004D3D38">
        <w:rPr>
          <w:rFonts w:ascii="Helvetica" w:hAnsi="Helvetica"/>
          <w:sz w:val="24"/>
        </w:rPr>
        <w:t xml:space="preserve">. If it is </w:t>
      </w:r>
      <w:proofErr w:type="spellStart"/>
      <w:r w:rsidRPr="004D3D38">
        <w:rPr>
          <w:rFonts w:ascii="Helvetica" w:hAnsi="Helvetica"/>
          <w:sz w:val="24"/>
        </w:rPr>
        <w:t>Ensembl</w:t>
      </w:r>
      <w:proofErr w:type="spellEnd"/>
      <w:r w:rsidRPr="004D3D38">
        <w:rPr>
          <w:rFonts w:ascii="Helvetica" w:hAnsi="Helvetica"/>
          <w:sz w:val="24"/>
        </w:rPr>
        <w:t xml:space="preserve"> transcriptome model, ACTG requir</w:t>
      </w:r>
      <w:r w:rsidR="00EA58CE">
        <w:rPr>
          <w:rFonts w:ascii="Helvetica" w:hAnsi="Helvetica"/>
          <w:sz w:val="24"/>
        </w:rPr>
        <w:t>es at least 8G</w:t>
      </w:r>
      <w:ins w:id="0" w:author="백은옥" w:date="2016-12-16T13:30:00Z">
        <w:r w:rsidR="00875978">
          <w:rPr>
            <w:rFonts w:ascii="Helvetica" w:hAnsi="Helvetica" w:hint="eastAsia"/>
            <w:sz w:val="24"/>
          </w:rPr>
          <w:t>B</w:t>
        </w:r>
      </w:ins>
      <w:r w:rsidR="00EA58CE">
        <w:rPr>
          <w:rFonts w:ascii="Helvetica" w:hAnsi="Helvetica"/>
          <w:sz w:val="24"/>
        </w:rPr>
        <w:t xml:space="preserve"> heap size, and </w:t>
      </w:r>
      <w:del w:id="1" w:author="백은옥" w:date="2016-12-16T13:30:00Z">
        <w:r w:rsidR="00EA58CE" w:rsidDel="00875978">
          <w:rPr>
            <w:rFonts w:ascii="Helvetica" w:hAnsi="Helvetica"/>
            <w:sz w:val="24"/>
          </w:rPr>
          <w:delText>2m</w:delText>
        </w:r>
        <w:r w:rsidRPr="004D3D38" w:rsidDel="00875978">
          <w:rPr>
            <w:rFonts w:ascii="Helvetica" w:hAnsi="Helvetica"/>
            <w:sz w:val="24"/>
          </w:rPr>
          <w:delText xml:space="preserve"> </w:delText>
        </w:r>
      </w:del>
      <w:ins w:id="2" w:author="백은옥" w:date="2016-12-16T13:30:00Z">
        <w:r w:rsidR="00875978">
          <w:rPr>
            <w:rFonts w:ascii="Helvetica" w:hAnsi="Helvetica"/>
            <w:sz w:val="24"/>
          </w:rPr>
          <w:t>2</w:t>
        </w:r>
        <w:r w:rsidR="00875978">
          <w:rPr>
            <w:rFonts w:ascii="Helvetica" w:hAnsi="Helvetica" w:hint="eastAsia"/>
            <w:sz w:val="24"/>
          </w:rPr>
          <w:t>MB</w:t>
        </w:r>
        <w:r w:rsidR="00875978" w:rsidRPr="004D3D38">
          <w:rPr>
            <w:rFonts w:ascii="Helvetica" w:hAnsi="Helvetica"/>
            <w:sz w:val="24"/>
          </w:rPr>
          <w:t xml:space="preserve"> </w:t>
        </w:r>
      </w:ins>
      <w:r w:rsidRPr="004D3D38">
        <w:rPr>
          <w:rFonts w:ascii="Helvetica" w:hAnsi="Helvetica"/>
          <w:sz w:val="24"/>
        </w:rPr>
        <w:t>stack size to construct a variant splice graph and to map on the graph.</w:t>
      </w:r>
    </w:p>
    <w:p w:rsidR="00A71713" w:rsidRPr="00875978" w:rsidRDefault="00A71713" w:rsidP="00196CE9">
      <w:pPr>
        <w:spacing w:line="480" w:lineRule="auto"/>
        <w:rPr>
          <w:rFonts w:ascii="Helvetica" w:hAnsi="Helvetica"/>
          <w:sz w:val="24"/>
        </w:rPr>
      </w:pPr>
    </w:p>
    <w:p w:rsidR="00A71713" w:rsidRPr="004D3D38" w:rsidRDefault="000602DE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2. Usage</w:t>
      </w: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2.1. Constructing the variant splice graph</w:t>
      </w:r>
    </w:p>
    <w:p w:rsidR="000602DE" w:rsidRPr="004D3D38" w:rsidRDefault="000602DE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java -</w:t>
      </w:r>
      <w:r w:rsidR="00035BD6" w:rsidRPr="004D3D38">
        <w:rPr>
          <w:rFonts w:ascii="Helvetica" w:hAnsi="Helvetica"/>
          <w:sz w:val="24"/>
        </w:rPr>
        <w:t>Xmx8G -Xss2</w:t>
      </w:r>
      <w:r w:rsidR="00EA58CE">
        <w:rPr>
          <w:rFonts w:ascii="Helvetica" w:hAnsi="Helvetica"/>
          <w:sz w:val="24"/>
        </w:rPr>
        <w:t>m</w:t>
      </w:r>
      <w:r w:rsidR="00035BD6" w:rsidRPr="004D3D38">
        <w:rPr>
          <w:rFonts w:ascii="Helvetica" w:hAnsi="Helvetica"/>
          <w:sz w:val="24"/>
        </w:rPr>
        <w:t xml:space="preserve"> -jar ACTG_Construction.jar const_param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035BD6" w:rsidRPr="00EA58CE" w:rsidRDefault="00035BD6" w:rsidP="00196CE9">
      <w:pPr>
        <w:spacing w:line="480" w:lineRule="auto"/>
        <w:rPr>
          <w:rFonts w:ascii="Helvetica" w:hAnsi="Helvetica"/>
          <w:sz w:val="24"/>
        </w:rPr>
      </w:pP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2.2. Mapping on the variant splice graph</w:t>
      </w:r>
    </w:p>
    <w:p w:rsidR="00F802BF" w:rsidRDefault="00EA58CE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java -Xmx8G -Xss2m</w:t>
      </w:r>
      <w:r w:rsidR="00035BD6" w:rsidRPr="004D3D38">
        <w:rPr>
          <w:rFonts w:ascii="Helvetica" w:hAnsi="Helvetica"/>
          <w:sz w:val="24"/>
        </w:rPr>
        <w:t xml:space="preserve"> -jar ACTG_Mapping.jar mapping_param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C36420" w:rsidRPr="00C36420" w:rsidRDefault="00C36420" w:rsidP="00196CE9">
      <w:pPr>
        <w:spacing w:line="480" w:lineRule="auto"/>
        <w:rPr>
          <w:rFonts w:ascii="Helvetica" w:hAnsi="Helvetica"/>
          <w:b/>
          <w:sz w:val="24"/>
        </w:rPr>
      </w:pPr>
      <w:r w:rsidRPr="00C36420">
        <w:rPr>
          <w:rFonts w:ascii="Helvetica" w:hAnsi="Helvetica"/>
          <w:b/>
          <w:sz w:val="24"/>
        </w:rPr>
        <w:lastRenderedPageBreak/>
        <w:t>3. Parameters</w:t>
      </w:r>
    </w:p>
    <w:p w:rsidR="001C1ECF" w:rsidRPr="00D866FF" w:rsidRDefault="001C1ECF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 w:hint="eastAsia"/>
          <w:sz w:val="24"/>
        </w:rPr>
        <w:t xml:space="preserve">Two </w:t>
      </w:r>
      <w:r>
        <w:rPr>
          <w:rFonts w:ascii="Helvetica" w:hAnsi="Helvetica"/>
          <w:sz w:val="24"/>
        </w:rPr>
        <w:t>parameter</w:t>
      </w:r>
      <w:r>
        <w:rPr>
          <w:rFonts w:ascii="Helvetica" w:hAnsi="Helvetica" w:hint="eastAsia"/>
          <w:sz w:val="24"/>
        </w:rPr>
        <w:t xml:space="preserve"> </w:t>
      </w:r>
      <w:r>
        <w:rPr>
          <w:rFonts w:ascii="Helvetica" w:hAnsi="Helvetica"/>
          <w:sz w:val="24"/>
        </w:rPr>
        <w:t>files</w:t>
      </w:r>
      <w:r w:rsidR="00BF51AB">
        <w:rPr>
          <w:rFonts w:ascii="Helvetica" w:hAnsi="Helvetica"/>
          <w:sz w:val="24"/>
        </w:rPr>
        <w:t xml:space="preserve"> (XML format)</w:t>
      </w:r>
      <w:r>
        <w:rPr>
          <w:rFonts w:ascii="Helvetica" w:hAnsi="Helvetica"/>
          <w:sz w:val="24"/>
        </w:rPr>
        <w:t xml:space="preserve"> are given for construction and mapping separately.</w:t>
      </w:r>
    </w:p>
    <w:p w:rsidR="00601AA2" w:rsidRPr="00601AA2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3.1. const_params.xml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622"/>
        <w:gridCol w:w="964"/>
        <w:gridCol w:w="5052"/>
      </w:tblGrid>
      <w:tr w:rsidR="00640BC8" w:rsidTr="00640BC8">
        <w:trPr>
          <w:trHeight w:val="149"/>
        </w:trPr>
        <w:tc>
          <w:tcPr>
            <w:tcW w:w="1378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62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964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505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640BC8" w:rsidTr="00640BC8">
        <w:trPr>
          <w:trHeight w:val="140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Transcriptome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GTF</w:t>
            </w:r>
          </w:p>
        </w:tc>
        <w:tc>
          <w:tcPr>
            <w:tcW w:w="5052" w:type="dxa"/>
            <w:vAlign w:val="center"/>
          </w:tcPr>
          <w:p w:rsidR="002806B0" w:rsidRPr="00601AA2" w:rsidRDefault="004A2D06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Path of a folder </w:t>
            </w:r>
            <w:r w:rsidR="004F23F3">
              <w:rPr>
                <w:rFonts w:ascii="Helvetica" w:hAnsi="Helvetica"/>
              </w:rPr>
              <w:t>which contains transcriptome models.</w:t>
            </w:r>
          </w:p>
        </w:tc>
      </w:tr>
      <w:tr w:rsidR="00640BC8" w:rsidTr="00640BC8">
        <w:trPr>
          <w:trHeight w:val="281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Reference</w:t>
            </w:r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Genome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FASTA</w:t>
            </w:r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Path of a folder which contains reference genome.</w:t>
            </w:r>
          </w:p>
        </w:tc>
      </w:tr>
      <w:tr w:rsidR="00640BC8" w:rsidTr="00640BC8">
        <w:trPr>
          <w:trHeight w:val="136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Output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Graph file</w:t>
            </w:r>
          </w:p>
        </w:tc>
        <w:tc>
          <w:tcPr>
            <w:tcW w:w="964" w:type="dxa"/>
            <w:vAlign w:val="center"/>
          </w:tcPr>
          <w:p w:rsidR="002806B0" w:rsidRPr="00601AA2" w:rsidRDefault="00741584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/>
              </w:rPr>
              <w:t>S</w:t>
            </w:r>
            <w:r w:rsidR="002806B0" w:rsidRPr="00601AA2">
              <w:rPr>
                <w:rFonts w:ascii="Helvetica" w:hAnsi="Helvetica" w:hint="eastAsia"/>
              </w:rPr>
              <w:t>er</w:t>
            </w:r>
            <w:proofErr w:type="spellEnd"/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Name of a</w:t>
            </w:r>
            <w:r>
              <w:rPr>
                <w:rFonts w:ascii="Helvetica" w:hAnsi="Helvetica" w:hint="eastAsia"/>
              </w:rPr>
              <w:t xml:space="preserve"> constructed </w:t>
            </w:r>
            <w:r>
              <w:rPr>
                <w:rFonts w:ascii="Helvetica" w:hAnsi="Helvetica"/>
              </w:rPr>
              <w:t xml:space="preserve">variant splice </w:t>
            </w:r>
            <w:r>
              <w:rPr>
                <w:rFonts w:ascii="Helvetica" w:hAnsi="Helvetica" w:hint="eastAsia"/>
              </w:rPr>
              <w:t>graph file.</w:t>
            </w:r>
          </w:p>
        </w:tc>
      </w:tr>
      <w:tr w:rsidR="002806B0" w:rsidTr="00640BC8">
        <w:trPr>
          <w:trHeight w:val="573"/>
        </w:trPr>
        <w:tc>
          <w:tcPr>
            <w:tcW w:w="1378" w:type="dxa"/>
            <w:vAlign w:val="center"/>
          </w:tcPr>
          <w:p w:rsidR="00640BC8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 w:hint="eastAsia"/>
              </w:rPr>
              <w:t>TheNumber</w:t>
            </w:r>
            <w:proofErr w:type="spellEnd"/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 w:hint="eastAsia"/>
              </w:rPr>
              <w:t>OfThreads</w:t>
            </w:r>
            <w:proofErr w:type="spellEnd"/>
          </w:p>
        </w:tc>
        <w:tc>
          <w:tcPr>
            <w:tcW w:w="7638" w:type="dxa"/>
            <w:gridSpan w:val="3"/>
            <w:vAlign w:val="center"/>
          </w:tcPr>
          <w:p w:rsidR="002806B0" w:rsidRPr="00601AA2" w:rsidRDefault="004F23F3" w:rsidP="00444BC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Setting</w:t>
            </w:r>
            <w:r w:rsidR="002806B0" w:rsidRPr="00601AA2">
              <w:rPr>
                <w:rFonts w:ascii="Helvetica" w:hAnsi="Helvetica"/>
              </w:rPr>
              <w:t xml:space="preserve"> the number of threads</w:t>
            </w:r>
            <w:r w:rsidR="00444BC0">
              <w:rPr>
                <w:rFonts w:ascii="Helvetica" w:hAnsi="Helvetica"/>
              </w:rPr>
              <w:t>. A proper setting can increase the speed of construction.</w:t>
            </w:r>
          </w:p>
        </w:tc>
      </w:tr>
    </w:tbl>
    <w:p w:rsidR="001C1ECF" w:rsidRDefault="001C1ECF" w:rsidP="00196CE9">
      <w:pPr>
        <w:spacing w:line="480" w:lineRule="auto"/>
        <w:rPr>
          <w:rFonts w:ascii="Helvetica" w:hAnsi="Helvetica"/>
          <w:sz w:val="24"/>
        </w:rPr>
      </w:pPr>
    </w:p>
    <w:p w:rsidR="00C36420" w:rsidRPr="00C36420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3.2. mapping_params.xml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319"/>
        <w:gridCol w:w="1030"/>
        <w:gridCol w:w="4872"/>
      </w:tblGrid>
      <w:tr w:rsidR="003A6474" w:rsidRPr="001C1ECF" w:rsidTr="00C2328C">
        <w:trPr>
          <w:trHeight w:val="149"/>
        </w:trPr>
        <w:tc>
          <w:tcPr>
            <w:tcW w:w="1795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319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1030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4872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3A6474" w:rsidRPr="001C1ECF" w:rsidTr="003A6474">
        <w:trPr>
          <w:trHeight w:val="140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MappingMethod</w:t>
            </w:r>
            <w:proofErr w:type="spellEnd"/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PV: Mapping [P]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rotein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database first, then next [V]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ariant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splice graph.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PS: Mapping [P]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rotein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database first, then next [S]ix-frame translation.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VO: Mapping [V]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ariant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splice graph [O]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nly</w:t>
            </w:r>
            <w:proofErr w:type="spellEnd"/>
            <w:r w:rsidRPr="0037540E">
              <w:rPr>
                <w:rFonts w:ascii="Helvetica" w:hAnsi="Helvetica"/>
                <w:szCs w:val="20"/>
              </w:rPr>
              <w:t>.</w:t>
            </w:r>
          </w:p>
          <w:p w:rsidR="00403E81" w:rsidRPr="00963891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SO: Mapping [S]ix-frame translation [O]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nly</w:t>
            </w:r>
            <w:proofErr w:type="spellEnd"/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3A6474">
        <w:trPr>
          <w:trHeight w:val="281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ILSame</w:t>
            </w:r>
            <w:proofErr w:type="spellEnd"/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ins w:id="3" w:author="백은옥" w:date="2016-12-16T17:35:00Z">
              <w:r w:rsidR="00731FBB">
                <w:rPr>
                  <w:rFonts w:ascii="Helvetica" w:hAnsi="Helvetica" w:hint="eastAsia"/>
                  <w:szCs w:val="20"/>
                </w:rPr>
                <w:t>/No</w:t>
              </w:r>
            </w:ins>
            <w:r w:rsidRPr="0037540E">
              <w:rPr>
                <w:rFonts w:ascii="Helvetica" w:hAnsi="Helvetica"/>
                <w:szCs w:val="20"/>
              </w:rPr>
              <w:t xml:space="preserve">: consider isoleucine </w:t>
            </w:r>
            <w:del w:id="4" w:author="백은옥" w:date="2016-12-16T15:55:00Z">
              <w:r w:rsidRPr="0037540E" w:rsidDel="006E324E">
                <w:rPr>
                  <w:rFonts w:ascii="Helvetica" w:hAnsi="Helvetica"/>
                  <w:szCs w:val="20"/>
                </w:rPr>
                <w:delText xml:space="preserve">as </w:delText>
              </w:r>
            </w:del>
            <w:ins w:id="5" w:author="백은옥" w:date="2016-12-16T15:55:00Z">
              <w:r w:rsidR="006E324E">
                <w:rPr>
                  <w:rFonts w:ascii="Helvetica" w:hAnsi="Helvetica" w:hint="eastAsia"/>
                  <w:szCs w:val="20"/>
                </w:rPr>
                <w:t>and</w:t>
              </w:r>
              <w:r w:rsidR="006E324E" w:rsidRPr="0037540E">
                <w:rPr>
                  <w:rFonts w:ascii="Helvetica" w:hAnsi="Helvetica"/>
                  <w:szCs w:val="20"/>
                </w:rPr>
                <w:t xml:space="preserve"> </w:t>
              </w:r>
            </w:ins>
            <w:r w:rsidRPr="0037540E">
              <w:rPr>
                <w:rFonts w:ascii="Helvetica" w:hAnsi="Helvetica"/>
                <w:szCs w:val="20"/>
              </w:rPr>
              <w:t>leucine</w:t>
            </w:r>
            <w:ins w:id="6" w:author="백은옥" w:date="2016-12-16T15:55:00Z">
              <w:r w:rsidR="006E324E">
                <w:rPr>
                  <w:rFonts w:ascii="Helvetica" w:hAnsi="Helvetica" w:hint="eastAsia"/>
                  <w:szCs w:val="20"/>
                </w:rPr>
                <w:t xml:space="preserve"> as the same</w:t>
              </w:r>
            </w:ins>
            <w:r w:rsidRPr="0037540E">
              <w:rPr>
                <w:rFonts w:ascii="Helvetica" w:hAnsi="Helvetica"/>
                <w:szCs w:val="20"/>
              </w:rPr>
              <w:t>.</w:t>
            </w:r>
          </w:p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  <w:del w:id="7" w:author="백은옥" w:date="2016-12-16T17:35:00Z">
              <w:r w:rsidRPr="0037540E" w:rsidDel="00731FBB">
                <w:rPr>
                  <w:rFonts w:ascii="Helvetica" w:hAnsi="Helvetica"/>
                  <w:szCs w:val="20"/>
                </w:rPr>
                <w:delText xml:space="preserve">No: </w:delText>
              </w:r>
            </w:del>
            <w:del w:id="8" w:author="백은옥" w:date="2016-12-16T15:55:00Z">
              <w:r w:rsidRPr="0037540E" w:rsidDel="006E324E">
                <w:rPr>
                  <w:rFonts w:ascii="Helvetica" w:hAnsi="Helvetica"/>
                  <w:szCs w:val="20"/>
                </w:rPr>
                <w:delText xml:space="preserve">do not consider </w:delText>
              </w:r>
            </w:del>
            <w:del w:id="9" w:author="백은옥" w:date="2016-12-16T17:35:00Z">
              <w:r w:rsidRPr="0037540E" w:rsidDel="00731FBB">
                <w:rPr>
                  <w:rFonts w:ascii="Helvetica" w:hAnsi="Helvetica"/>
                  <w:szCs w:val="20"/>
                </w:rPr>
                <w:delText xml:space="preserve">isoleucine </w:delText>
              </w:r>
            </w:del>
            <w:del w:id="10" w:author="백은옥" w:date="2016-12-16T15:56:00Z">
              <w:r w:rsidRPr="0037540E" w:rsidDel="006E324E">
                <w:rPr>
                  <w:rFonts w:ascii="Helvetica" w:hAnsi="Helvetica"/>
                  <w:szCs w:val="20"/>
                </w:rPr>
                <w:delText xml:space="preserve">as </w:delText>
              </w:r>
            </w:del>
            <w:del w:id="11" w:author="백은옥" w:date="2016-12-16T17:35:00Z">
              <w:r w:rsidRPr="0037540E" w:rsidDel="00731FBB">
                <w:rPr>
                  <w:rFonts w:ascii="Helvetica" w:hAnsi="Helvetica"/>
                  <w:szCs w:val="20"/>
                </w:rPr>
                <w:delText>leucine.</w:delText>
              </w:r>
            </w:del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 xml:space="preserve">eptide </w:t>
            </w: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376A40" w:rsidRPr="0037540E">
              <w:rPr>
                <w:rFonts w:ascii="Helvetica" w:hAnsi="Helvetica" w:hint="eastAsia"/>
                <w:szCs w:val="20"/>
              </w:rPr>
              <w:t>ath of</w:t>
            </w:r>
            <w:r w:rsidR="00444BC0">
              <w:rPr>
                <w:rFonts w:ascii="Helvetica" w:hAnsi="Helvetica"/>
                <w:szCs w:val="20"/>
              </w:rPr>
              <w:t xml:space="preserve"> a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peptide list</w:t>
            </w:r>
            <w:r>
              <w:rPr>
                <w:rFonts w:ascii="Helvetica" w:hAnsi="Helvetica"/>
                <w:szCs w:val="20"/>
              </w:rPr>
              <w:t xml:space="preserve"> file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that a user wants to map.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Output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outputPath</w:t>
            </w:r>
            <w:proofErr w:type="spellEnd"/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F64A8E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E709D8" w:rsidRPr="0037540E">
              <w:rPr>
                <w:rFonts w:ascii="Helvetica" w:hAnsi="Helvetica" w:hint="eastAsia"/>
                <w:szCs w:val="20"/>
              </w:rPr>
              <w:t xml:space="preserve">ath of </w:t>
            </w:r>
            <w:r>
              <w:rPr>
                <w:rFonts w:ascii="Helvetica" w:hAnsi="Helvetica"/>
                <w:szCs w:val="20"/>
              </w:rPr>
              <w:t>a folder where the output files will be located.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>rotein</w:t>
            </w:r>
          </w:p>
          <w:p w:rsidR="00DE38DE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lastRenderedPageBreak/>
              <w:t>Database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FASTA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C26C13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MappingMethod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” as P[V|S], then </w:t>
            </w:r>
            <w:r w:rsidR="00C26C13" w:rsidRPr="0037540E">
              <w:rPr>
                <w:rFonts w:ascii="Helvetica" w:hAnsi="Helvetica"/>
                <w:szCs w:val="20"/>
              </w:rPr>
              <w:t xml:space="preserve">the </w:t>
            </w:r>
            <w:r w:rsidR="00C26C13" w:rsidRPr="0037540E">
              <w:rPr>
                <w:rFonts w:ascii="Helvetica" w:hAnsi="Helvetica"/>
                <w:szCs w:val="20"/>
              </w:rPr>
              <w:lastRenderedPageBreak/>
              <w:t>user</w:t>
            </w:r>
            <w:r w:rsidRPr="0037540E">
              <w:rPr>
                <w:rFonts w:ascii="Helvetica" w:hAnsi="Helvetica"/>
                <w:szCs w:val="20"/>
              </w:rPr>
              <w:t xml:space="preserve"> s</w:t>
            </w:r>
            <w:r w:rsidR="00F64A8E">
              <w:rPr>
                <w:rFonts w:ascii="Helvetica" w:hAnsi="Helvetica"/>
                <w:szCs w:val="20"/>
              </w:rPr>
              <w:t>hould provide a folder path</w:t>
            </w:r>
            <w:r w:rsidRPr="0037540E">
              <w:rPr>
                <w:rFonts w:ascii="Helvetica" w:hAnsi="Helvetica"/>
                <w:szCs w:val="20"/>
              </w:rPr>
              <w:t xml:space="preserve"> containing protein database.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SAVs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ins w:id="12" w:author="백은옥" w:date="2016-12-16T17:35:00Z">
              <w:r w:rsidR="00731FBB">
                <w:rPr>
                  <w:rFonts w:ascii="Helvetica" w:hAnsi="Helvetica" w:hint="eastAsia"/>
                  <w:szCs w:val="20"/>
                </w:rPr>
                <w:t>/No</w:t>
              </w:r>
            </w:ins>
            <w:r w:rsidRPr="0037540E">
              <w:rPr>
                <w:rFonts w:ascii="Helvetica" w:hAnsi="Helvetica"/>
                <w:szCs w:val="20"/>
              </w:rPr>
              <w:t>: automatically consider single amino-acid variant when mapping on protein database.</w:t>
            </w:r>
          </w:p>
          <w:p w:rsidR="003A6474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del w:id="13" w:author="백은옥" w:date="2016-12-16T17:36:00Z">
              <w:r w:rsidRPr="0037540E" w:rsidDel="00731FBB">
                <w:rPr>
                  <w:rFonts w:ascii="Helvetica" w:hAnsi="Helvetica"/>
                  <w:szCs w:val="20"/>
                </w:rPr>
                <w:delText>No: do not consider single amino-acid variant.</w:delText>
              </w:r>
            </w:del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G</w:t>
            </w:r>
            <w:r w:rsidRPr="0037540E">
              <w:rPr>
                <w:rFonts w:ascii="Helvetica" w:hAnsi="Helvetica" w:hint="eastAsia"/>
                <w:szCs w:val="20"/>
              </w:rPr>
              <w:t xml:space="preserve">raph </w:t>
            </w:r>
            <w:r w:rsidRPr="0037540E">
              <w:rPr>
                <w:rFonts w:ascii="Helvetica" w:hAnsi="Helvetica"/>
                <w:szCs w:val="20"/>
              </w:rPr>
              <w:t>file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Ser</w:t>
            </w:r>
            <w:proofErr w:type="spellEnd"/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Serialization file path of the variant splice graph.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Junction Variation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ins w:id="14" w:author="백은옥" w:date="2016-12-16T17:36:00Z">
              <w:r w:rsidR="00731FBB">
                <w:rPr>
                  <w:rFonts w:ascii="Helvetica" w:hAnsi="Helvetica" w:hint="eastAsia"/>
                  <w:szCs w:val="20"/>
                </w:rPr>
                <w:t>/No</w:t>
              </w:r>
            </w:ins>
            <w:r w:rsidRPr="0037540E">
              <w:rPr>
                <w:rFonts w:ascii="Helvetica" w:hAnsi="Helvetica" w:hint="eastAsia"/>
                <w:szCs w:val="20"/>
              </w:rPr>
              <w:t>: consider junction variation event</w:t>
            </w:r>
            <w:ins w:id="15" w:author="백은옥" w:date="2016-12-16T15:57:00Z">
              <w:r w:rsidR="006E324E">
                <w:rPr>
                  <w:rFonts w:ascii="Helvetica" w:hAnsi="Helvetica" w:hint="eastAsia"/>
                  <w:szCs w:val="20"/>
                </w:rPr>
                <w:t>s</w:t>
              </w:r>
            </w:ins>
            <w:del w:id="16" w:author="백은옥" w:date="2016-12-16T15:57:00Z">
              <w:r w:rsidRPr="0037540E" w:rsidDel="006E324E">
                <w:rPr>
                  <w:rFonts w:ascii="Helvetica" w:hAnsi="Helvetica" w:hint="eastAsia"/>
                  <w:szCs w:val="20"/>
                </w:rPr>
                <w:delText>.</w:delText>
              </w:r>
            </w:del>
          </w:p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  <w:del w:id="17" w:author="백은옥" w:date="2016-12-16T17:36:00Z">
              <w:r w:rsidRPr="0037540E" w:rsidDel="00731FBB">
                <w:rPr>
                  <w:rFonts w:ascii="Helvetica" w:hAnsi="Helvetica"/>
                  <w:szCs w:val="20"/>
                </w:rPr>
                <w:delText>No: do not consider</w:delText>
              </w:r>
            </w:del>
            <w:del w:id="18" w:author="백은옥" w:date="2016-12-16T15:57:00Z">
              <w:r w:rsidRPr="0037540E" w:rsidDel="006E324E">
                <w:rPr>
                  <w:rFonts w:ascii="Helvetica" w:hAnsi="Helvetica"/>
                  <w:szCs w:val="20"/>
                </w:rPr>
                <w:delText xml:space="preserve"> i</w:delText>
              </w:r>
            </w:del>
            <w:del w:id="19" w:author="백은옥" w:date="2016-12-16T15:58:00Z">
              <w:r w:rsidRPr="0037540E" w:rsidDel="006E324E">
                <w:rPr>
                  <w:rFonts w:ascii="Helvetica" w:hAnsi="Helvetica"/>
                  <w:szCs w:val="20"/>
                </w:rPr>
                <w:delText>t</w:delText>
              </w:r>
            </w:del>
            <w:del w:id="20" w:author="백은옥" w:date="2016-12-16T17:36:00Z">
              <w:r w:rsidRPr="0037540E" w:rsidDel="00731FBB">
                <w:rPr>
                  <w:rFonts w:ascii="Helvetica" w:hAnsi="Helvetica"/>
                  <w:szCs w:val="20"/>
                </w:rPr>
                <w:delText>.</w:delText>
              </w:r>
            </w:del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Exon Skipping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ins w:id="21" w:author="백은옥" w:date="2016-12-16T17:36:00Z">
              <w:r w:rsidR="00731FBB">
                <w:rPr>
                  <w:rFonts w:ascii="Helvetica" w:hAnsi="Helvetica" w:hint="eastAsia"/>
                  <w:szCs w:val="20"/>
                </w:rPr>
                <w:t>/No</w:t>
              </w:r>
            </w:ins>
            <w:r w:rsidRPr="0037540E">
              <w:rPr>
                <w:rFonts w:ascii="Helvetica" w:hAnsi="Helvetica" w:hint="eastAsia"/>
                <w:szCs w:val="20"/>
              </w:rPr>
              <w:t>: consider single exon skipping event</w:t>
            </w:r>
            <w:ins w:id="22" w:author="백은옥" w:date="2016-12-16T15:58:00Z">
              <w:r w:rsidR="006E324E">
                <w:rPr>
                  <w:rFonts w:ascii="Helvetica" w:hAnsi="Helvetica" w:hint="eastAsia"/>
                  <w:szCs w:val="20"/>
                </w:rPr>
                <w:t>s</w:t>
              </w:r>
            </w:ins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  <w:del w:id="23" w:author="백은옥" w:date="2016-12-16T17:36:00Z">
              <w:r w:rsidRPr="0037540E" w:rsidDel="00731FBB">
                <w:rPr>
                  <w:rFonts w:ascii="Helvetica" w:hAnsi="Helvetica"/>
                  <w:szCs w:val="20"/>
                </w:rPr>
                <w:delText>No: do not consider</w:delText>
              </w:r>
            </w:del>
            <w:del w:id="24" w:author="백은옥" w:date="2016-12-16T15:58:00Z">
              <w:r w:rsidRPr="0037540E" w:rsidDel="006E324E">
                <w:rPr>
                  <w:rFonts w:ascii="Helvetica" w:hAnsi="Helvetica"/>
                  <w:szCs w:val="20"/>
                </w:rPr>
                <w:delText xml:space="preserve"> it</w:delText>
              </w:r>
            </w:del>
            <w:del w:id="25" w:author="백은옥" w:date="2016-12-16T17:36:00Z">
              <w:r w:rsidRPr="0037540E" w:rsidDel="00731FBB">
                <w:rPr>
                  <w:rFonts w:ascii="Helvetica" w:hAnsi="Helvetica"/>
                  <w:szCs w:val="20"/>
                </w:rPr>
                <w:delText>.</w:delText>
              </w:r>
            </w:del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Intron Mapping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ins w:id="26" w:author="백은옥" w:date="2016-12-16T17:36:00Z">
              <w:r w:rsidR="00731FBB">
                <w:rPr>
                  <w:rFonts w:ascii="Helvetica" w:hAnsi="Helvetica" w:hint="eastAsia"/>
                  <w:szCs w:val="20"/>
                </w:rPr>
                <w:t>/No</w:t>
              </w:r>
            </w:ins>
            <w:r w:rsidRPr="0037540E">
              <w:rPr>
                <w:rFonts w:ascii="Helvetica" w:hAnsi="Helvetica" w:hint="eastAsia"/>
                <w:szCs w:val="20"/>
              </w:rPr>
              <w:t>: consider intron mapping (exon-extension) event</w:t>
            </w:r>
            <w:ins w:id="27" w:author="백은옥" w:date="2016-12-16T15:58:00Z">
              <w:r w:rsidR="006E324E">
                <w:rPr>
                  <w:rFonts w:ascii="Helvetica" w:hAnsi="Helvetica" w:hint="eastAsia"/>
                  <w:szCs w:val="20"/>
                </w:rPr>
                <w:t>s</w:t>
              </w:r>
            </w:ins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del w:id="28" w:author="백은옥" w:date="2016-12-16T17:36:00Z">
              <w:r w:rsidRPr="0037540E" w:rsidDel="00731FBB">
                <w:rPr>
                  <w:rFonts w:ascii="Helvetica" w:hAnsi="Helvetica"/>
                  <w:szCs w:val="20"/>
                </w:rPr>
                <w:delText>No: do not consider</w:delText>
              </w:r>
            </w:del>
            <w:del w:id="29" w:author="백은옥" w:date="2016-12-16T15:58:00Z">
              <w:r w:rsidRPr="0037540E" w:rsidDel="006E324E">
                <w:rPr>
                  <w:rFonts w:ascii="Helvetica" w:hAnsi="Helvetica"/>
                  <w:szCs w:val="20"/>
                </w:rPr>
                <w:delText xml:space="preserve"> it</w:delText>
              </w:r>
            </w:del>
            <w:del w:id="30" w:author="백은옥" w:date="2016-12-16T17:36:00Z">
              <w:r w:rsidRPr="0037540E" w:rsidDel="00731FBB">
                <w:rPr>
                  <w:rFonts w:ascii="Helvetica" w:hAnsi="Helvetica"/>
                  <w:szCs w:val="20"/>
                </w:rPr>
                <w:delText>.</w:delText>
              </w:r>
            </w:del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Mutation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gives a VCF (variant call format), then </w:t>
            </w:r>
            <w:ins w:id="31" w:author="백은옥" w:date="2016-12-16T17:36:00Z">
              <w:r w:rsidR="00731FBB">
                <w:rPr>
                  <w:rFonts w:ascii="Helvetica" w:hAnsi="Helvetica" w:hint="eastAsia"/>
                  <w:szCs w:val="20"/>
                </w:rPr>
                <w:t xml:space="preserve">this </w:t>
              </w:r>
            </w:ins>
            <w:r w:rsidRPr="0037540E">
              <w:rPr>
                <w:rFonts w:ascii="Helvetica" w:hAnsi="Helvetica" w:hint="eastAsia"/>
                <w:szCs w:val="20"/>
              </w:rPr>
              <w:t xml:space="preserve">setting </w:t>
            </w:r>
            <w:ins w:id="32" w:author="백은옥" w:date="2016-12-16T17:36:00Z">
              <w:r w:rsidR="00731FBB">
                <w:rPr>
                  <w:rFonts w:ascii="Helvetica" w:hAnsi="Helvetica" w:hint="eastAsia"/>
                  <w:szCs w:val="20"/>
                </w:rPr>
                <w:t xml:space="preserve">must be </w:t>
              </w:r>
            </w:ins>
            <w:r w:rsidRPr="0037540E">
              <w:rPr>
                <w:rFonts w:ascii="Helvetica" w:hAnsi="Helvetica"/>
                <w:szCs w:val="20"/>
              </w:rPr>
              <w:t>“yes”.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Mutation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VCF</w:t>
            </w:r>
          </w:p>
        </w:tc>
        <w:tc>
          <w:tcPr>
            <w:tcW w:w="4872" w:type="dxa"/>
            <w:vAlign w:val="center"/>
          </w:tcPr>
          <w:p w:rsidR="00C26C13" w:rsidRPr="0037540E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</w:t>
            </w:r>
            <w:r w:rsidRPr="0037540E">
              <w:rPr>
                <w:rFonts w:ascii="Helvetica" w:hAnsi="Helvetica"/>
                <w:szCs w:val="20"/>
              </w:rPr>
              <w:t>“Mutation” tag</w:t>
            </w:r>
            <w:ins w:id="33" w:author="백은옥" w:date="2016-12-16T17:37:00Z">
              <w:r w:rsidR="00731FBB">
                <w:rPr>
                  <w:rFonts w:ascii="Helvetica" w:hAnsi="Helvetica" w:hint="eastAsia"/>
                  <w:szCs w:val="20"/>
                </w:rPr>
                <w:t xml:space="preserve"> is</w:t>
              </w:r>
            </w:ins>
            <w:r w:rsidRPr="0037540E">
              <w:rPr>
                <w:rFonts w:ascii="Helvetica" w:hAnsi="Helvetica"/>
                <w:szCs w:val="20"/>
              </w:rPr>
              <w:t xml:space="preserve"> set</w:t>
            </w:r>
            <w:del w:id="34" w:author="백은옥" w:date="2016-12-16T17:37:00Z">
              <w:r w:rsidRPr="0037540E" w:rsidDel="00731FBB">
                <w:rPr>
                  <w:rFonts w:ascii="Helvetica" w:hAnsi="Helvetica"/>
                  <w:szCs w:val="20"/>
                </w:rPr>
                <w:delText>s</w:delText>
              </w:r>
            </w:del>
            <w:r w:rsidRPr="0037540E">
              <w:rPr>
                <w:rFonts w:ascii="Helvetica" w:hAnsi="Helvetica"/>
                <w:szCs w:val="20"/>
              </w:rPr>
              <w:t xml:space="preserve"> as “yes”, then</w:t>
            </w:r>
            <w:r w:rsidRPr="0037540E">
              <w:rPr>
                <w:rFonts w:ascii="Helvetica" w:hAnsi="Helvetica" w:hint="eastAsi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 xml:space="preserve">a user should provide the path of folder where </w:t>
            </w:r>
            <w:del w:id="35" w:author="백은옥" w:date="2016-12-16T17:37:00Z">
              <w:r w:rsidRPr="0037540E" w:rsidDel="00731FBB">
                <w:rPr>
                  <w:rFonts w:ascii="Helvetica" w:hAnsi="Helvetica"/>
                  <w:szCs w:val="20"/>
                </w:rPr>
                <w:delText xml:space="preserve">contains </w:delText>
              </w:r>
            </w:del>
            <w:r w:rsidRPr="0037540E">
              <w:rPr>
                <w:rFonts w:ascii="Helvetica" w:hAnsi="Helvetica"/>
                <w:szCs w:val="20"/>
              </w:rPr>
              <w:t>VCF</w:t>
            </w:r>
            <w:ins w:id="36" w:author="백은옥" w:date="2016-12-16T17:37:00Z">
              <w:r w:rsidR="00731FBB">
                <w:rPr>
                  <w:rFonts w:ascii="Helvetica" w:hAnsi="Helvetica" w:hint="eastAsia"/>
                  <w:szCs w:val="20"/>
                </w:rPr>
                <w:t xml:space="preserve"> file</w:t>
              </w:r>
            </w:ins>
            <w:r w:rsidRPr="0037540E">
              <w:rPr>
                <w:rFonts w:ascii="Helvetica" w:hAnsi="Helvetica"/>
                <w:szCs w:val="20"/>
              </w:rPr>
              <w:t>s</w:t>
            </w:r>
            <w:ins w:id="37" w:author="백은옥" w:date="2016-12-16T17:37:00Z">
              <w:r w:rsidR="00731FBB">
                <w:rPr>
                  <w:rFonts w:ascii="Helvetica" w:hAnsi="Helvetica" w:hint="eastAsia"/>
                  <w:szCs w:val="20"/>
                </w:rPr>
                <w:t xml:space="preserve"> are</w:t>
              </w:r>
            </w:ins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Reference Genome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FASTA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MappingMethod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” as PS or SO, then the user should provide the path of folder where </w:t>
            </w:r>
            <w:del w:id="38" w:author="백은옥" w:date="2016-12-16T17:37:00Z">
              <w:r w:rsidRPr="0037540E" w:rsidDel="00731FBB">
                <w:rPr>
                  <w:rFonts w:ascii="Helvetica" w:hAnsi="Helvetica"/>
                  <w:szCs w:val="20"/>
                </w:rPr>
                <w:delText xml:space="preserve">contains </w:delText>
              </w:r>
            </w:del>
            <w:r w:rsidRPr="0037540E">
              <w:rPr>
                <w:rFonts w:ascii="Helvetica" w:hAnsi="Helvetica"/>
                <w:szCs w:val="20"/>
              </w:rPr>
              <w:t>reference genome</w:t>
            </w:r>
            <w:r w:rsidR="00A64C1F" w:rsidRPr="0037540E">
              <w:rPr>
                <w:rFonts w:ascii="Helvetica" w:hAnsi="Helvetica"/>
                <w:szCs w:val="20"/>
              </w:rPr>
              <w:t xml:space="preserve"> files</w:t>
            </w:r>
            <w:ins w:id="39" w:author="백은옥" w:date="2016-12-16T17:37:00Z">
              <w:r w:rsidR="00731FBB">
                <w:rPr>
                  <w:rFonts w:ascii="Helvetica" w:hAnsi="Helvetica" w:hint="eastAsia"/>
                  <w:szCs w:val="20"/>
                </w:rPr>
                <w:t xml:space="preserve"> are</w:t>
              </w:r>
            </w:ins>
            <w:bookmarkStart w:id="40" w:name="_GoBack"/>
            <w:bookmarkEnd w:id="40"/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E709D8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The</w:t>
            </w:r>
            <w:r w:rsidRPr="0037540E">
              <w:rPr>
                <w:rFonts w:ascii="Helvetica" w:hAnsi="Helvetica"/>
                <w:szCs w:val="20"/>
              </w:rPr>
              <w:t>Number</w:t>
            </w:r>
            <w:proofErr w:type="spellEnd"/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/>
                <w:szCs w:val="20"/>
              </w:rPr>
              <w:t>OfThreads</w:t>
            </w:r>
            <w:proofErr w:type="spellEnd"/>
          </w:p>
        </w:tc>
        <w:tc>
          <w:tcPr>
            <w:tcW w:w="7221" w:type="dxa"/>
            <w:gridSpan w:val="3"/>
            <w:vAlign w:val="center"/>
          </w:tcPr>
          <w:p w:rsidR="003A6474" w:rsidRPr="0037540E" w:rsidRDefault="00885E1A" w:rsidP="00444BC0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A u</w:t>
            </w:r>
            <w:r w:rsidR="003A6474" w:rsidRPr="0037540E">
              <w:rPr>
                <w:rFonts w:ascii="Helvetica" w:hAnsi="Helvetica"/>
                <w:szCs w:val="20"/>
              </w:rPr>
              <w:t>se</w:t>
            </w:r>
            <w:r w:rsidR="00444BC0">
              <w:rPr>
                <w:rFonts w:ascii="Helvetica" w:hAnsi="Helvetica"/>
                <w:szCs w:val="20"/>
              </w:rPr>
              <w:t>r can set the number of threads</w:t>
            </w:r>
            <w:r w:rsidR="00963891">
              <w:rPr>
                <w:rFonts w:ascii="Helvetica" w:hAnsi="Helvetica"/>
                <w:szCs w:val="20"/>
              </w:rPr>
              <w:t>.</w:t>
            </w:r>
            <w:r w:rsidR="00444BC0">
              <w:rPr>
                <w:rFonts w:ascii="Helvetica" w:hAnsi="Helvetica"/>
                <w:szCs w:val="20"/>
              </w:rPr>
              <w:t xml:space="preserve"> A proper setting can increase the speed of mapping.</w:t>
            </w:r>
          </w:p>
        </w:tc>
      </w:tr>
    </w:tbl>
    <w:p w:rsidR="00C36420" w:rsidRPr="004D3D38" w:rsidRDefault="00C36420" w:rsidP="00196CE9">
      <w:pPr>
        <w:spacing w:line="480" w:lineRule="auto"/>
        <w:rPr>
          <w:rFonts w:ascii="Helvetica" w:hAnsi="Helvetica"/>
          <w:sz w:val="24"/>
        </w:rPr>
      </w:pPr>
    </w:p>
    <w:sectPr w:rsidR="00C36420" w:rsidRPr="004D3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51BF"/>
    <w:multiLevelType w:val="hybridMultilevel"/>
    <w:tmpl w:val="6612494A"/>
    <w:lvl w:ilvl="0" w:tplc="E8C8F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8C"/>
    <w:rsid w:val="0002381A"/>
    <w:rsid w:val="00035BD6"/>
    <w:rsid w:val="000602DE"/>
    <w:rsid w:val="00065BC7"/>
    <w:rsid w:val="00094C14"/>
    <w:rsid w:val="000A0A91"/>
    <w:rsid w:val="0015548C"/>
    <w:rsid w:val="00196CE9"/>
    <w:rsid w:val="001C1ECF"/>
    <w:rsid w:val="00267E1B"/>
    <w:rsid w:val="002806B0"/>
    <w:rsid w:val="002A7D98"/>
    <w:rsid w:val="0037540E"/>
    <w:rsid w:val="00376A40"/>
    <w:rsid w:val="003A6474"/>
    <w:rsid w:val="003D3132"/>
    <w:rsid w:val="00403E81"/>
    <w:rsid w:val="004163A6"/>
    <w:rsid w:val="00444BC0"/>
    <w:rsid w:val="004A2D06"/>
    <w:rsid w:val="004D3D38"/>
    <w:rsid w:val="004F23F3"/>
    <w:rsid w:val="00601AA2"/>
    <w:rsid w:val="006343EA"/>
    <w:rsid w:val="00640BC8"/>
    <w:rsid w:val="006E324E"/>
    <w:rsid w:val="00731FBB"/>
    <w:rsid w:val="00741584"/>
    <w:rsid w:val="00875978"/>
    <w:rsid w:val="008845AD"/>
    <w:rsid w:val="00885E1A"/>
    <w:rsid w:val="00963891"/>
    <w:rsid w:val="009D6E29"/>
    <w:rsid w:val="00A64C1F"/>
    <w:rsid w:val="00A71713"/>
    <w:rsid w:val="00AF2375"/>
    <w:rsid w:val="00B37306"/>
    <w:rsid w:val="00B81D95"/>
    <w:rsid w:val="00BF51AB"/>
    <w:rsid w:val="00C2328C"/>
    <w:rsid w:val="00C26C13"/>
    <w:rsid w:val="00C36420"/>
    <w:rsid w:val="00D866FF"/>
    <w:rsid w:val="00D94C36"/>
    <w:rsid w:val="00DC62D2"/>
    <w:rsid w:val="00DE38DE"/>
    <w:rsid w:val="00E3396F"/>
    <w:rsid w:val="00E65A2C"/>
    <w:rsid w:val="00E709D8"/>
    <w:rsid w:val="00EA58CE"/>
    <w:rsid w:val="00F64A8E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2C"/>
    <w:pPr>
      <w:ind w:leftChars="400" w:left="800"/>
    </w:pPr>
  </w:style>
  <w:style w:type="character" w:styleId="a4">
    <w:name w:val="Hyperlink"/>
    <w:basedOn w:val="a0"/>
    <w:uiPriority w:val="99"/>
    <w:unhideWhenUsed/>
    <w:rsid w:val="00E65A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C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75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759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2C"/>
    <w:pPr>
      <w:ind w:leftChars="400" w:left="800"/>
    </w:pPr>
  </w:style>
  <w:style w:type="character" w:styleId="a4">
    <w:name w:val="Hyperlink"/>
    <w:basedOn w:val="a0"/>
    <w:uiPriority w:val="99"/>
    <w:unhideWhenUsed/>
    <w:rsid w:val="00E65A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C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75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759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Gistar</dc:creator>
  <cp:keywords/>
  <dc:description/>
  <cp:lastModifiedBy>백은옥</cp:lastModifiedBy>
  <cp:revision>42</cp:revision>
  <dcterms:created xsi:type="dcterms:W3CDTF">2016-12-12T05:55:00Z</dcterms:created>
  <dcterms:modified xsi:type="dcterms:W3CDTF">2016-12-16T08:37:00Z</dcterms:modified>
</cp:coreProperties>
</file>